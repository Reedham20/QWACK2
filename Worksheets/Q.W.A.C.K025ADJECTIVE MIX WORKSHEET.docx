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B90" w:rsidRDefault="00F9757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IDENTIFY ADJECTIVES FROM THE FOL</w:t>
      </w:r>
      <w:bookmarkStart w:id="0" w:name="_GoBack"/>
      <w:bookmarkEnd w:id="0"/>
      <w:r>
        <w:rPr>
          <w:sz w:val="36"/>
          <w:szCs w:val="36"/>
          <w:lang w:val="en-US"/>
        </w:rPr>
        <w:t>OWWING SENTENCES:</w:t>
      </w:r>
    </w:p>
    <w:p w:rsidR="00F97574" w:rsidRPr="00F97574" w:rsidRDefault="00F97574" w:rsidP="00F975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Segoe UI" w:hAnsi="Segoe UI" w:cs="Segoe UI"/>
          <w:color w:val="212121"/>
          <w:sz w:val="28"/>
          <w:szCs w:val="28"/>
        </w:rPr>
      </w:pPr>
      <w:r w:rsidRPr="00F97574">
        <w:rPr>
          <w:rFonts w:ascii="Segoe UI" w:hAnsi="Segoe UI" w:cs="Segoe UI"/>
          <w:color w:val="212121"/>
          <w:sz w:val="28"/>
          <w:szCs w:val="28"/>
        </w:rPr>
        <w:t>There’s nothing better than a </w:t>
      </w:r>
      <w:r w:rsidRPr="00F97574">
        <w:rPr>
          <w:rStyle w:val="Strong"/>
          <w:rFonts w:ascii="Segoe UI" w:hAnsi="Segoe UI" w:cs="Segoe UI"/>
          <w:b w:val="0"/>
          <w:color w:val="212121"/>
          <w:sz w:val="28"/>
          <w:szCs w:val="28"/>
        </w:rPr>
        <w:t>juicy</w:t>
      </w:r>
      <w:r w:rsidRPr="00F97574">
        <w:rPr>
          <w:rFonts w:ascii="Segoe UI" w:hAnsi="Segoe UI" w:cs="Segoe UI"/>
          <w:color w:val="212121"/>
          <w:sz w:val="28"/>
          <w:szCs w:val="28"/>
        </w:rPr>
        <w:t> watermelon</w:t>
      </w:r>
      <w:r w:rsidRPr="00F97574">
        <w:rPr>
          <w:rFonts w:ascii="Segoe UI" w:hAnsi="Segoe UI" w:cs="Segoe UI"/>
          <w:color w:val="212121"/>
          <w:sz w:val="28"/>
          <w:szCs w:val="28"/>
        </w:rPr>
        <w:t>!</w:t>
      </w:r>
    </w:p>
    <w:p w:rsidR="00F97574" w:rsidRPr="00F97574" w:rsidRDefault="00F97574" w:rsidP="00F975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Segoe UI" w:hAnsi="Segoe UI" w:cs="Segoe UI"/>
          <w:color w:val="212121"/>
          <w:sz w:val="28"/>
          <w:szCs w:val="28"/>
        </w:rPr>
      </w:pPr>
      <w:r w:rsidRPr="00F97574">
        <w:rPr>
          <w:rFonts w:ascii="Segoe UI" w:hAnsi="Segoe UI" w:cs="Segoe UI"/>
          <w:color w:val="212121"/>
          <w:sz w:val="28"/>
          <w:szCs w:val="28"/>
        </w:rPr>
        <w:t xml:space="preserve"> What an </w:t>
      </w:r>
      <w:r w:rsidRPr="00F97574">
        <w:rPr>
          <w:rStyle w:val="Strong"/>
          <w:rFonts w:ascii="Segoe UI" w:hAnsi="Segoe UI" w:cs="Segoe UI"/>
          <w:b w:val="0"/>
          <w:color w:val="212121"/>
          <w:sz w:val="28"/>
          <w:szCs w:val="28"/>
        </w:rPr>
        <w:t>adorable</w:t>
      </w:r>
      <w:r w:rsidRPr="00F97574">
        <w:rPr>
          <w:rFonts w:ascii="Segoe UI" w:hAnsi="Segoe UI" w:cs="Segoe UI"/>
          <w:color w:val="212121"/>
          <w:sz w:val="28"/>
          <w:szCs w:val="28"/>
        </w:rPr>
        <w:t xml:space="preserve"> hat </w:t>
      </w:r>
      <w:r w:rsidRPr="00F97574">
        <w:rPr>
          <w:rFonts w:ascii="Segoe UI" w:hAnsi="Segoe UI" w:cs="Segoe UI"/>
          <w:color w:val="212121"/>
          <w:sz w:val="28"/>
          <w:szCs w:val="28"/>
        </w:rPr>
        <w:t>he is wearing!</w:t>
      </w:r>
    </w:p>
    <w:p w:rsidR="00F97574" w:rsidRPr="00F97574" w:rsidRDefault="00F97574" w:rsidP="00F975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Segoe UI" w:hAnsi="Segoe UI" w:cs="Segoe UI"/>
          <w:color w:val="212121"/>
          <w:sz w:val="28"/>
          <w:szCs w:val="28"/>
        </w:rPr>
      </w:pPr>
      <w:r w:rsidRPr="00F97574">
        <w:rPr>
          <w:rFonts w:ascii="Segoe UI" w:hAnsi="Segoe UI" w:cs="Segoe UI"/>
          <w:color w:val="212121"/>
          <w:sz w:val="28"/>
          <w:szCs w:val="28"/>
        </w:rPr>
        <w:t xml:space="preserve"> The </w:t>
      </w:r>
      <w:r w:rsidRPr="00F97574">
        <w:rPr>
          <w:rStyle w:val="Strong"/>
          <w:rFonts w:ascii="Segoe UI" w:hAnsi="Segoe UI" w:cs="Segoe UI"/>
          <w:b w:val="0"/>
          <w:color w:val="212121"/>
          <w:sz w:val="28"/>
          <w:szCs w:val="28"/>
        </w:rPr>
        <w:t>naughty</w:t>
      </w:r>
      <w:r w:rsidRPr="00F97574">
        <w:rPr>
          <w:rFonts w:ascii="Segoe UI" w:hAnsi="Segoe UI" w:cs="Segoe UI"/>
          <w:color w:val="212121"/>
          <w:sz w:val="28"/>
          <w:szCs w:val="28"/>
        </w:rPr>
        <w:t> cat</w:t>
      </w:r>
      <w:r w:rsidRPr="00F97574">
        <w:rPr>
          <w:rFonts w:ascii="Segoe UI" w:hAnsi="Segoe UI" w:cs="Segoe UI"/>
          <w:color w:val="212121"/>
          <w:sz w:val="28"/>
          <w:szCs w:val="28"/>
        </w:rPr>
        <w:t xml:space="preserve"> cowered in a corner.</w:t>
      </w:r>
    </w:p>
    <w:p w:rsidR="00F97574" w:rsidRPr="00F97574" w:rsidRDefault="00F97574" w:rsidP="00F975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Segoe UI" w:hAnsi="Segoe UI" w:cs="Segoe UI"/>
          <w:color w:val="212121"/>
          <w:sz w:val="28"/>
          <w:szCs w:val="28"/>
        </w:rPr>
      </w:pPr>
      <w:r w:rsidRPr="00F97574">
        <w:rPr>
          <w:rFonts w:ascii="Segoe UI" w:hAnsi="Segoe UI" w:cs="Segoe UI"/>
          <w:color w:val="212121"/>
          <w:sz w:val="28"/>
          <w:szCs w:val="28"/>
        </w:rPr>
        <w:t xml:space="preserve"> I’ve heard some </w:t>
      </w:r>
      <w:r w:rsidRPr="00F97574">
        <w:rPr>
          <w:rStyle w:val="Strong"/>
          <w:rFonts w:ascii="Segoe UI" w:hAnsi="Segoe UI" w:cs="Segoe UI"/>
          <w:b w:val="0"/>
          <w:color w:val="212121"/>
          <w:sz w:val="28"/>
          <w:szCs w:val="28"/>
        </w:rPr>
        <w:t>odd</w:t>
      </w:r>
      <w:r w:rsidRPr="00F97574">
        <w:rPr>
          <w:rFonts w:ascii="Segoe UI" w:hAnsi="Segoe UI" w:cs="Segoe UI"/>
          <w:b/>
          <w:color w:val="212121"/>
          <w:sz w:val="28"/>
          <w:szCs w:val="28"/>
        </w:rPr>
        <w:t> </w:t>
      </w:r>
      <w:r w:rsidRPr="00F97574">
        <w:rPr>
          <w:rFonts w:ascii="Segoe UI" w:hAnsi="Segoe UI" w:cs="Segoe UI"/>
          <w:color w:val="212121"/>
          <w:sz w:val="28"/>
          <w:szCs w:val="28"/>
        </w:rPr>
        <w:t>tales about them</w:t>
      </w:r>
      <w:r w:rsidRPr="00F97574">
        <w:rPr>
          <w:rFonts w:ascii="Segoe UI" w:hAnsi="Segoe UI" w:cs="Segoe UI"/>
          <w:color w:val="212121"/>
          <w:sz w:val="28"/>
          <w:szCs w:val="28"/>
        </w:rPr>
        <w:t>.</w:t>
      </w:r>
    </w:p>
    <w:p w:rsidR="00F97574" w:rsidRPr="00F97574" w:rsidRDefault="00F97574" w:rsidP="00F975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Segoe UI" w:hAnsi="Segoe UI" w:cs="Segoe UI"/>
          <w:color w:val="212121"/>
          <w:sz w:val="28"/>
          <w:szCs w:val="28"/>
        </w:rPr>
      </w:pPr>
      <w:r w:rsidRPr="00F97574">
        <w:rPr>
          <w:rFonts w:ascii="Segoe UI" w:hAnsi="Segoe UI" w:cs="Segoe UI"/>
          <w:color w:val="212121"/>
          <w:sz w:val="28"/>
          <w:szCs w:val="28"/>
        </w:rPr>
        <w:t xml:space="preserve"> She’s got a really </w:t>
      </w:r>
      <w:r w:rsidRPr="00F97574">
        <w:rPr>
          <w:rStyle w:val="Strong"/>
          <w:rFonts w:ascii="Segoe UI" w:hAnsi="Segoe UI" w:cs="Segoe UI"/>
          <w:b w:val="0"/>
          <w:color w:val="212121"/>
          <w:sz w:val="28"/>
          <w:szCs w:val="28"/>
        </w:rPr>
        <w:t>cute</w:t>
      </w:r>
      <w:r w:rsidRPr="00F97574">
        <w:rPr>
          <w:rFonts w:ascii="Segoe UI" w:hAnsi="Segoe UI" w:cs="Segoe UI"/>
          <w:color w:val="212121"/>
          <w:sz w:val="28"/>
          <w:szCs w:val="28"/>
        </w:rPr>
        <w:t> baby sister</w:t>
      </w:r>
      <w:r w:rsidRPr="00F97574">
        <w:rPr>
          <w:rFonts w:ascii="Segoe UI" w:hAnsi="Segoe UI" w:cs="Segoe UI"/>
          <w:color w:val="212121"/>
          <w:sz w:val="28"/>
          <w:szCs w:val="28"/>
        </w:rPr>
        <w:t>.</w:t>
      </w:r>
    </w:p>
    <w:p w:rsidR="00F97574" w:rsidRPr="00F97574" w:rsidRDefault="00F97574" w:rsidP="00F975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Segoe UI" w:hAnsi="Segoe UI" w:cs="Segoe UI"/>
          <w:color w:val="212121"/>
          <w:sz w:val="28"/>
          <w:szCs w:val="28"/>
        </w:rPr>
      </w:pPr>
      <w:r w:rsidRPr="00F97574">
        <w:rPr>
          <w:rFonts w:ascii="Segoe UI" w:hAnsi="Segoe UI" w:cs="Segoe UI"/>
          <w:color w:val="212121"/>
          <w:sz w:val="28"/>
          <w:szCs w:val="28"/>
        </w:rPr>
        <w:t xml:space="preserve"> The </w:t>
      </w:r>
      <w:r w:rsidRPr="00F97574">
        <w:rPr>
          <w:rStyle w:val="Strong"/>
          <w:rFonts w:ascii="Segoe UI" w:hAnsi="Segoe UI" w:cs="Segoe UI"/>
          <w:color w:val="212121"/>
          <w:sz w:val="28"/>
          <w:szCs w:val="28"/>
        </w:rPr>
        <w:t>green</w:t>
      </w:r>
      <w:r w:rsidRPr="00F97574">
        <w:rPr>
          <w:rFonts w:ascii="Segoe UI" w:hAnsi="Segoe UI" w:cs="Segoe UI"/>
          <w:color w:val="212121"/>
          <w:sz w:val="28"/>
          <w:szCs w:val="28"/>
        </w:rPr>
        <w:t> frog hopped around the lake</w:t>
      </w:r>
      <w:r w:rsidRPr="00F97574">
        <w:rPr>
          <w:rFonts w:ascii="Segoe UI" w:hAnsi="Segoe UI" w:cs="Segoe UI"/>
          <w:color w:val="212121"/>
          <w:sz w:val="28"/>
          <w:szCs w:val="28"/>
        </w:rPr>
        <w:t>.</w:t>
      </w:r>
    </w:p>
    <w:p w:rsidR="00F97574" w:rsidRPr="00F97574" w:rsidRDefault="00F97574" w:rsidP="00F975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Segoe UI" w:hAnsi="Segoe UI" w:cs="Segoe UI"/>
          <w:color w:val="212121"/>
          <w:sz w:val="28"/>
          <w:szCs w:val="28"/>
        </w:rPr>
      </w:pPr>
      <w:r w:rsidRPr="00F97574">
        <w:rPr>
          <w:rFonts w:ascii="Segoe UI" w:hAnsi="Segoe UI" w:cs="Segoe UI"/>
          <w:color w:val="212121"/>
          <w:sz w:val="28"/>
          <w:szCs w:val="28"/>
        </w:rPr>
        <w:t xml:space="preserve"> Summer</w:t>
      </w:r>
      <w:r w:rsidRPr="00F97574">
        <w:rPr>
          <w:rFonts w:ascii="Segoe UI" w:hAnsi="Segoe UI" w:cs="Segoe UI"/>
          <w:color w:val="212121"/>
          <w:sz w:val="28"/>
          <w:szCs w:val="28"/>
        </w:rPr>
        <w:t xml:space="preserve"> is the </w:t>
      </w:r>
      <w:r w:rsidRPr="00F97574">
        <w:rPr>
          <w:rStyle w:val="Strong"/>
          <w:rFonts w:ascii="Segoe UI" w:hAnsi="Segoe UI" w:cs="Segoe UI"/>
          <w:b w:val="0"/>
          <w:color w:val="212121"/>
          <w:sz w:val="28"/>
          <w:szCs w:val="28"/>
        </w:rPr>
        <w:t>best</w:t>
      </w:r>
      <w:r w:rsidRPr="00F97574">
        <w:rPr>
          <w:rFonts w:ascii="Segoe UI" w:hAnsi="Segoe UI" w:cs="Segoe UI"/>
          <w:color w:val="212121"/>
          <w:sz w:val="28"/>
          <w:szCs w:val="28"/>
        </w:rPr>
        <w:t> season of the year.</w:t>
      </w:r>
    </w:p>
    <w:p w:rsidR="00F97574" w:rsidRPr="00F97574" w:rsidRDefault="00F97574" w:rsidP="00F975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Segoe UI" w:hAnsi="Segoe UI" w:cs="Segoe UI"/>
          <w:color w:val="212121"/>
          <w:sz w:val="28"/>
          <w:szCs w:val="28"/>
        </w:rPr>
      </w:pPr>
      <w:r w:rsidRPr="00F97574">
        <w:rPr>
          <w:rFonts w:ascii="Segoe UI" w:hAnsi="Segoe UI" w:cs="Segoe UI"/>
          <w:color w:val="212121"/>
          <w:sz w:val="28"/>
          <w:szCs w:val="28"/>
        </w:rPr>
        <w:t xml:space="preserve"> The </w:t>
      </w:r>
      <w:r w:rsidRPr="00F97574">
        <w:rPr>
          <w:rStyle w:val="Strong"/>
          <w:rFonts w:ascii="Segoe UI" w:hAnsi="Segoe UI" w:cs="Segoe UI"/>
          <w:b w:val="0"/>
          <w:color w:val="212121"/>
          <w:sz w:val="28"/>
          <w:szCs w:val="28"/>
        </w:rPr>
        <w:t>soft</w:t>
      </w:r>
      <w:r w:rsidRPr="00F97574">
        <w:rPr>
          <w:rFonts w:ascii="Segoe UI" w:hAnsi="Segoe UI" w:cs="Segoe UI"/>
          <w:color w:val="212121"/>
          <w:sz w:val="28"/>
          <w:szCs w:val="28"/>
        </w:rPr>
        <w:t> music made everyone</w:t>
      </w:r>
      <w:r w:rsidRPr="00F97574">
        <w:rPr>
          <w:rFonts w:ascii="Segoe UI" w:hAnsi="Segoe UI" w:cs="Segoe UI"/>
          <w:color w:val="212121"/>
          <w:sz w:val="28"/>
          <w:szCs w:val="28"/>
        </w:rPr>
        <w:t xml:space="preserve"> feel sleepy.</w:t>
      </w:r>
    </w:p>
    <w:p w:rsidR="00F97574" w:rsidRPr="00F97574" w:rsidRDefault="00F97574" w:rsidP="00F975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ins w:id="1" w:author="Unknown"/>
          <w:rFonts w:ascii="Segoe UI" w:hAnsi="Segoe UI" w:cs="Segoe UI"/>
          <w:color w:val="212121"/>
          <w:sz w:val="28"/>
          <w:szCs w:val="28"/>
        </w:rPr>
      </w:pPr>
      <w:ins w:id="2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>. My boss has given me a </w:t>
        </w:r>
        <w:r w:rsidRPr="00F97574">
          <w:rPr>
            <w:rStyle w:val="Strong"/>
            <w:rFonts w:ascii="Segoe UI" w:hAnsi="Segoe UI" w:cs="Segoe UI"/>
            <w:b w:val="0"/>
            <w:color w:val="212121"/>
            <w:sz w:val="28"/>
            <w:szCs w:val="28"/>
          </w:rPr>
          <w:t>tough</w:t>
        </w:r>
        <w:r w:rsidRPr="00F97574">
          <w:rPr>
            <w:rFonts w:ascii="Segoe UI" w:hAnsi="Segoe UI" w:cs="Segoe UI"/>
            <w:color w:val="212121"/>
            <w:sz w:val="28"/>
            <w:szCs w:val="28"/>
          </w:rPr>
          <w:t> </w:t>
        </w:r>
      </w:ins>
      <w:r w:rsidRPr="00F97574">
        <w:rPr>
          <w:rFonts w:ascii="Segoe UI" w:hAnsi="Segoe UI" w:cs="Segoe UI"/>
          <w:color w:val="212121"/>
          <w:sz w:val="28"/>
          <w:szCs w:val="28"/>
        </w:rPr>
        <w:t>task</w:t>
      </w:r>
      <w:ins w:id="3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>.</w:t>
        </w:r>
      </w:ins>
    </w:p>
    <w:p w:rsidR="00F97574" w:rsidRPr="00F97574" w:rsidRDefault="00F97574" w:rsidP="00F975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ins w:id="4" w:author="Unknown"/>
          <w:rFonts w:ascii="Segoe UI" w:hAnsi="Segoe UI" w:cs="Segoe UI"/>
          <w:color w:val="212121"/>
          <w:sz w:val="28"/>
          <w:szCs w:val="28"/>
        </w:rPr>
      </w:pPr>
      <w:ins w:id="5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>. We saw a </w:t>
        </w:r>
        <w:r w:rsidRPr="00F97574">
          <w:rPr>
            <w:rStyle w:val="Strong"/>
            <w:rFonts w:ascii="Segoe UI" w:hAnsi="Segoe UI" w:cs="Segoe UI"/>
            <w:b w:val="0"/>
            <w:color w:val="212121"/>
            <w:sz w:val="28"/>
            <w:szCs w:val="28"/>
          </w:rPr>
          <w:t>colo</w:t>
        </w:r>
      </w:ins>
      <w:r w:rsidRPr="00F97574">
        <w:rPr>
          <w:rStyle w:val="Strong"/>
          <w:rFonts w:ascii="Segoe UI" w:hAnsi="Segoe UI" w:cs="Segoe UI"/>
          <w:b w:val="0"/>
          <w:color w:val="212121"/>
          <w:sz w:val="28"/>
          <w:szCs w:val="28"/>
        </w:rPr>
        <w:t>u</w:t>
      </w:r>
      <w:ins w:id="6" w:author="Unknown">
        <w:r w:rsidRPr="00F97574">
          <w:rPr>
            <w:rStyle w:val="Strong"/>
            <w:rFonts w:ascii="Segoe UI" w:hAnsi="Segoe UI" w:cs="Segoe UI"/>
            <w:b w:val="0"/>
            <w:color w:val="212121"/>
            <w:sz w:val="28"/>
            <w:szCs w:val="28"/>
          </w:rPr>
          <w:t>rful</w:t>
        </w:r>
        <w:r w:rsidRPr="00F97574">
          <w:rPr>
            <w:rFonts w:ascii="Segoe UI" w:hAnsi="Segoe UI" w:cs="Segoe UI"/>
            <w:color w:val="212121"/>
            <w:sz w:val="28"/>
            <w:szCs w:val="28"/>
          </w:rPr>
          <w:t xml:space="preserve"> butterfly on the </w:t>
        </w:r>
      </w:ins>
      <w:r w:rsidRPr="00F97574">
        <w:rPr>
          <w:rFonts w:ascii="Segoe UI" w:hAnsi="Segoe UI" w:cs="Segoe UI"/>
          <w:color w:val="212121"/>
          <w:sz w:val="28"/>
          <w:szCs w:val="28"/>
        </w:rPr>
        <w:t>tree</w:t>
      </w:r>
      <w:ins w:id="7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>.</w:t>
        </w:r>
      </w:ins>
    </w:p>
    <w:p w:rsidR="00F97574" w:rsidRPr="00F97574" w:rsidRDefault="00F97574" w:rsidP="00F975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ins w:id="8" w:author="Unknown"/>
          <w:rFonts w:ascii="Segoe UI" w:hAnsi="Segoe UI" w:cs="Segoe UI"/>
          <w:color w:val="212121"/>
          <w:sz w:val="28"/>
          <w:szCs w:val="28"/>
        </w:rPr>
      </w:pPr>
      <w:ins w:id="9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 xml:space="preserve"> I told a </w:t>
        </w:r>
        <w:r w:rsidRPr="00F97574">
          <w:rPr>
            <w:rStyle w:val="Strong"/>
            <w:rFonts w:ascii="Segoe UI" w:hAnsi="Segoe UI" w:cs="Segoe UI"/>
            <w:b w:val="0"/>
            <w:color w:val="212121"/>
            <w:sz w:val="28"/>
            <w:szCs w:val="28"/>
          </w:rPr>
          <w:t>funny</w:t>
        </w:r>
        <w:r w:rsidRPr="00F97574">
          <w:rPr>
            <w:rFonts w:ascii="Segoe UI" w:hAnsi="Segoe UI" w:cs="Segoe UI"/>
            <w:b/>
            <w:color w:val="212121"/>
            <w:sz w:val="28"/>
            <w:szCs w:val="28"/>
          </w:rPr>
          <w:t> </w:t>
        </w:r>
        <w:r w:rsidRPr="00F97574">
          <w:rPr>
            <w:rFonts w:ascii="Segoe UI" w:hAnsi="Segoe UI" w:cs="Segoe UI"/>
            <w:color w:val="212121"/>
            <w:sz w:val="28"/>
            <w:szCs w:val="28"/>
          </w:rPr>
          <w:t>story to my </w:t>
        </w:r>
        <w:r w:rsidRPr="00F97574">
          <w:rPr>
            <w:rStyle w:val="Strong"/>
            <w:rFonts w:ascii="Segoe UI" w:hAnsi="Segoe UI" w:cs="Segoe UI"/>
            <w:b w:val="0"/>
            <w:color w:val="212121"/>
            <w:sz w:val="28"/>
            <w:szCs w:val="28"/>
          </w:rPr>
          <w:t>younger</w:t>
        </w:r>
        <w:r w:rsidRPr="00F97574">
          <w:rPr>
            <w:rFonts w:ascii="Segoe UI" w:hAnsi="Segoe UI" w:cs="Segoe UI"/>
            <w:color w:val="212121"/>
            <w:sz w:val="28"/>
            <w:szCs w:val="28"/>
          </w:rPr>
          <w:t> </w:t>
        </w:r>
      </w:ins>
      <w:r w:rsidRPr="00F97574">
        <w:rPr>
          <w:rFonts w:ascii="Segoe UI" w:hAnsi="Segoe UI" w:cs="Segoe UI"/>
          <w:color w:val="212121"/>
          <w:sz w:val="28"/>
          <w:szCs w:val="28"/>
        </w:rPr>
        <w:t>brother</w:t>
      </w:r>
      <w:ins w:id="10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>.</w:t>
        </w:r>
      </w:ins>
    </w:p>
    <w:p w:rsidR="00F97574" w:rsidRPr="00F97574" w:rsidRDefault="00F97574" w:rsidP="00F975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ins w:id="11" w:author="Unknown"/>
          <w:rFonts w:ascii="Segoe UI" w:hAnsi="Segoe UI" w:cs="Segoe UI"/>
          <w:color w:val="212121"/>
          <w:sz w:val="28"/>
          <w:szCs w:val="28"/>
        </w:rPr>
      </w:pPr>
      <w:ins w:id="12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>. He had a puzzled </w:t>
        </w:r>
        <w:r w:rsidRPr="00F97574">
          <w:rPr>
            <w:rStyle w:val="Strong"/>
            <w:rFonts w:ascii="Segoe UI" w:hAnsi="Segoe UI" w:cs="Segoe UI"/>
            <w:color w:val="212121"/>
            <w:sz w:val="28"/>
            <w:szCs w:val="28"/>
          </w:rPr>
          <w:t>expression</w:t>
        </w:r>
        <w:r w:rsidRPr="00F97574">
          <w:rPr>
            <w:rFonts w:ascii="Segoe UI" w:hAnsi="Segoe UI" w:cs="Segoe UI"/>
            <w:color w:val="212121"/>
            <w:sz w:val="28"/>
            <w:szCs w:val="28"/>
          </w:rPr>
          <w:t> on h</w:t>
        </w:r>
      </w:ins>
      <w:r w:rsidRPr="00F97574">
        <w:rPr>
          <w:rFonts w:ascii="Segoe UI" w:hAnsi="Segoe UI" w:cs="Segoe UI"/>
          <w:color w:val="212121"/>
          <w:sz w:val="28"/>
          <w:szCs w:val="28"/>
        </w:rPr>
        <w:t>is</w:t>
      </w:r>
      <w:ins w:id="13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 xml:space="preserve"> face.</w:t>
        </w:r>
      </w:ins>
    </w:p>
    <w:p w:rsidR="00F97574" w:rsidRPr="00F97574" w:rsidRDefault="00F97574" w:rsidP="00F975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ins w:id="14" w:author="Unknown"/>
          <w:rFonts w:ascii="Segoe UI" w:hAnsi="Segoe UI" w:cs="Segoe UI"/>
          <w:color w:val="212121"/>
          <w:sz w:val="28"/>
          <w:szCs w:val="28"/>
        </w:rPr>
      </w:pPr>
      <w:ins w:id="15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>. He fractured his </w:t>
        </w:r>
        <w:r w:rsidRPr="00F97574">
          <w:rPr>
            <w:rStyle w:val="Strong"/>
            <w:rFonts w:ascii="Segoe UI" w:hAnsi="Segoe UI" w:cs="Segoe UI"/>
            <w:b w:val="0"/>
            <w:color w:val="212121"/>
            <w:sz w:val="28"/>
            <w:szCs w:val="28"/>
          </w:rPr>
          <w:t>right</w:t>
        </w:r>
        <w:r w:rsidRPr="00F97574">
          <w:rPr>
            <w:rStyle w:val="Emphasis"/>
            <w:rFonts w:ascii="Segoe UI" w:hAnsi="Segoe UI" w:cs="Segoe UI"/>
            <w:color w:val="212121"/>
            <w:sz w:val="28"/>
            <w:szCs w:val="28"/>
          </w:rPr>
          <w:t> </w:t>
        </w:r>
        <w:r w:rsidRPr="00F97574">
          <w:rPr>
            <w:rFonts w:ascii="Segoe UI" w:hAnsi="Segoe UI" w:cs="Segoe UI"/>
            <w:color w:val="212121"/>
            <w:sz w:val="28"/>
            <w:szCs w:val="28"/>
          </w:rPr>
          <w:t>leg.</w:t>
        </w:r>
      </w:ins>
    </w:p>
    <w:p w:rsidR="00F97574" w:rsidRPr="00F97574" w:rsidRDefault="00F97574" w:rsidP="00F975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ins w:id="16" w:author="Unknown"/>
          <w:rFonts w:ascii="Segoe UI" w:hAnsi="Segoe UI" w:cs="Segoe UI"/>
          <w:color w:val="212121"/>
          <w:sz w:val="28"/>
          <w:szCs w:val="28"/>
        </w:rPr>
      </w:pPr>
      <w:ins w:id="17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 xml:space="preserve"> The </w:t>
        </w:r>
        <w:r w:rsidRPr="008C761F">
          <w:rPr>
            <w:rStyle w:val="Strong"/>
            <w:rFonts w:ascii="Segoe UI" w:hAnsi="Segoe UI" w:cs="Segoe UI"/>
            <w:b w:val="0"/>
            <w:color w:val="212121"/>
            <w:sz w:val="28"/>
            <w:szCs w:val="28"/>
          </w:rPr>
          <w:t>hungry</w:t>
        </w:r>
        <w:r w:rsidRPr="008C761F">
          <w:rPr>
            <w:rFonts w:ascii="Segoe UI" w:hAnsi="Segoe UI" w:cs="Segoe UI"/>
            <w:b/>
            <w:color w:val="212121"/>
            <w:sz w:val="28"/>
            <w:szCs w:val="28"/>
          </w:rPr>
          <w:t> </w:t>
        </w:r>
      </w:ins>
      <w:r w:rsidRPr="00F97574">
        <w:rPr>
          <w:rFonts w:ascii="Segoe UI" w:hAnsi="Segoe UI" w:cs="Segoe UI"/>
          <w:color w:val="212121"/>
          <w:sz w:val="28"/>
          <w:szCs w:val="28"/>
        </w:rPr>
        <w:t>cat</w:t>
      </w:r>
      <w:ins w:id="18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 xml:space="preserve"> ​​ate another dog’s food.</w:t>
        </w:r>
      </w:ins>
    </w:p>
    <w:p w:rsidR="00F97574" w:rsidRPr="00F97574" w:rsidRDefault="00F97574" w:rsidP="00F975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ins w:id="19" w:author="Unknown"/>
          <w:rFonts w:ascii="Segoe UI" w:hAnsi="Segoe UI" w:cs="Segoe UI"/>
          <w:color w:val="212121"/>
          <w:sz w:val="28"/>
          <w:szCs w:val="28"/>
        </w:rPr>
      </w:pPr>
      <w:ins w:id="20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 xml:space="preserve"> Let’s rest for a while under a </w:t>
        </w:r>
        <w:r w:rsidRPr="008C761F">
          <w:rPr>
            <w:rStyle w:val="Strong"/>
            <w:rFonts w:ascii="Segoe UI" w:hAnsi="Segoe UI" w:cs="Segoe UI"/>
            <w:b w:val="0"/>
            <w:color w:val="212121"/>
            <w:sz w:val="28"/>
            <w:szCs w:val="28"/>
          </w:rPr>
          <w:t>shady</w:t>
        </w:r>
        <w:r w:rsidRPr="008C761F">
          <w:rPr>
            <w:rFonts w:ascii="Segoe UI" w:hAnsi="Segoe UI" w:cs="Segoe UI"/>
            <w:b/>
            <w:color w:val="212121"/>
            <w:sz w:val="28"/>
            <w:szCs w:val="28"/>
          </w:rPr>
          <w:t> </w:t>
        </w:r>
      </w:ins>
      <w:r w:rsidRPr="00F97574">
        <w:rPr>
          <w:rFonts w:ascii="Segoe UI" w:hAnsi="Segoe UI" w:cs="Segoe UI"/>
          <w:color w:val="212121"/>
          <w:sz w:val="28"/>
          <w:szCs w:val="28"/>
        </w:rPr>
        <w:t>area</w:t>
      </w:r>
      <w:ins w:id="21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>.</w:t>
        </w:r>
      </w:ins>
    </w:p>
    <w:p w:rsidR="00F97574" w:rsidRPr="00F97574" w:rsidRDefault="00F97574" w:rsidP="00F975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ins w:id="22" w:author="Unknown"/>
          <w:rFonts w:ascii="Segoe UI" w:hAnsi="Segoe UI" w:cs="Segoe UI"/>
          <w:color w:val="212121"/>
          <w:sz w:val="28"/>
          <w:szCs w:val="28"/>
        </w:rPr>
      </w:pPr>
      <w:ins w:id="23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 xml:space="preserve"> They have a </w:t>
        </w:r>
        <w:r w:rsidRPr="008C761F">
          <w:rPr>
            <w:rStyle w:val="Strong"/>
            <w:rFonts w:ascii="Segoe UI" w:hAnsi="Segoe UI" w:cs="Segoe UI"/>
            <w:b w:val="0"/>
            <w:color w:val="212121"/>
            <w:sz w:val="28"/>
            <w:szCs w:val="28"/>
          </w:rPr>
          <w:t>beautiful</w:t>
        </w:r>
        <w:r w:rsidRPr="00F97574">
          <w:rPr>
            <w:rFonts w:ascii="Segoe UI" w:hAnsi="Segoe UI" w:cs="Segoe UI"/>
            <w:color w:val="212121"/>
            <w:sz w:val="28"/>
            <w:szCs w:val="28"/>
          </w:rPr>
          <w:t> home in Ca</w:t>
        </w:r>
      </w:ins>
      <w:r w:rsidRPr="00F97574">
        <w:rPr>
          <w:rFonts w:ascii="Segoe UI" w:hAnsi="Segoe UI" w:cs="Segoe UI"/>
          <w:color w:val="212121"/>
          <w:sz w:val="28"/>
          <w:szCs w:val="28"/>
        </w:rPr>
        <w:t>nada</w:t>
      </w:r>
      <w:ins w:id="24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>.</w:t>
        </w:r>
      </w:ins>
    </w:p>
    <w:p w:rsidR="00F97574" w:rsidRPr="00F97574" w:rsidRDefault="00F97574" w:rsidP="00F975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ins w:id="25" w:author="Unknown"/>
          <w:rFonts w:ascii="Segoe UI" w:hAnsi="Segoe UI" w:cs="Segoe UI"/>
          <w:color w:val="212121"/>
          <w:sz w:val="28"/>
          <w:szCs w:val="28"/>
        </w:rPr>
      </w:pPr>
      <w:ins w:id="26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 xml:space="preserve"> The sky is covered with </w:t>
        </w:r>
        <w:r w:rsidRPr="008C761F">
          <w:rPr>
            <w:rStyle w:val="Strong"/>
            <w:rFonts w:ascii="Segoe UI" w:hAnsi="Segoe UI" w:cs="Segoe UI"/>
            <w:b w:val="0"/>
            <w:color w:val="212121"/>
            <w:sz w:val="28"/>
            <w:szCs w:val="28"/>
          </w:rPr>
          <w:t>dark</w:t>
        </w:r>
        <w:r w:rsidRPr="00F97574">
          <w:rPr>
            <w:rFonts w:ascii="Segoe UI" w:hAnsi="Segoe UI" w:cs="Segoe UI"/>
            <w:color w:val="212121"/>
            <w:sz w:val="28"/>
            <w:szCs w:val="28"/>
          </w:rPr>
          <w:t> clouds.</w:t>
        </w:r>
      </w:ins>
    </w:p>
    <w:p w:rsidR="00F97574" w:rsidRPr="00F97574" w:rsidRDefault="00F97574" w:rsidP="00F975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ins w:id="27" w:author="Unknown"/>
          <w:rFonts w:ascii="Segoe UI" w:hAnsi="Segoe UI" w:cs="Segoe UI"/>
          <w:color w:val="212121"/>
          <w:sz w:val="28"/>
          <w:szCs w:val="28"/>
        </w:rPr>
      </w:pPr>
      <w:ins w:id="28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 xml:space="preserve"> Each </w:t>
        </w:r>
      </w:ins>
      <w:r w:rsidRPr="00F97574">
        <w:rPr>
          <w:rFonts w:ascii="Segoe UI" w:hAnsi="Segoe UI" w:cs="Segoe UI"/>
          <w:color w:val="212121"/>
          <w:sz w:val="28"/>
          <w:szCs w:val="28"/>
        </w:rPr>
        <w:t>paper</w:t>
      </w:r>
      <w:ins w:id="29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 xml:space="preserve"> is printed with a </w:t>
        </w:r>
        <w:r w:rsidRPr="008C761F">
          <w:rPr>
            <w:rStyle w:val="Strong"/>
            <w:rFonts w:ascii="Segoe UI" w:hAnsi="Segoe UI" w:cs="Segoe UI"/>
            <w:b w:val="0"/>
            <w:color w:val="212121"/>
            <w:sz w:val="28"/>
            <w:szCs w:val="28"/>
          </w:rPr>
          <w:t>different</w:t>
        </w:r>
        <w:r w:rsidRPr="00F97574">
          <w:rPr>
            <w:rFonts w:ascii="Segoe UI" w:hAnsi="Segoe UI" w:cs="Segoe UI"/>
            <w:color w:val="212121"/>
            <w:sz w:val="28"/>
            <w:szCs w:val="28"/>
          </w:rPr>
          <w:t> message.</w:t>
        </w:r>
      </w:ins>
    </w:p>
    <w:p w:rsidR="00F97574" w:rsidRPr="00F97574" w:rsidRDefault="00F97574" w:rsidP="00F975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ins w:id="30" w:author="Unknown"/>
          <w:rFonts w:ascii="Segoe UI" w:hAnsi="Segoe UI" w:cs="Segoe UI"/>
          <w:color w:val="212121"/>
          <w:sz w:val="28"/>
          <w:szCs w:val="28"/>
        </w:rPr>
      </w:pPr>
      <w:ins w:id="31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lastRenderedPageBreak/>
          <w:t xml:space="preserve"> I have an </w:t>
        </w:r>
        <w:r w:rsidRPr="008C761F">
          <w:rPr>
            <w:rStyle w:val="Strong"/>
            <w:rFonts w:ascii="Segoe UI" w:hAnsi="Segoe UI" w:cs="Segoe UI"/>
            <w:b w:val="0"/>
            <w:color w:val="212121"/>
            <w:sz w:val="28"/>
            <w:szCs w:val="28"/>
          </w:rPr>
          <w:t>important</w:t>
        </w:r>
        <w:r w:rsidRPr="00F97574">
          <w:rPr>
            <w:rFonts w:ascii="Segoe UI" w:hAnsi="Segoe UI" w:cs="Segoe UI"/>
            <w:color w:val="212121"/>
            <w:sz w:val="28"/>
            <w:szCs w:val="28"/>
          </w:rPr>
          <w:t> announcement.</w:t>
        </w:r>
      </w:ins>
    </w:p>
    <w:p w:rsidR="00F97574" w:rsidRPr="00F97574" w:rsidRDefault="00F97574" w:rsidP="00F975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ins w:id="32" w:author="Unknown"/>
          <w:rFonts w:ascii="Segoe UI" w:hAnsi="Segoe UI" w:cs="Segoe UI"/>
          <w:color w:val="212121"/>
          <w:sz w:val="28"/>
          <w:szCs w:val="28"/>
        </w:rPr>
      </w:pPr>
      <w:ins w:id="33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 xml:space="preserve"> His late </w:t>
        </w:r>
      </w:ins>
      <w:r w:rsidRPr="00F97574">
        <w:rPr>
          <w:rFonts w:ascii="Segoe UI" w:hAnsi="Segoe UI" w:cs="Segoe UI"/>
          <w:color w:val="212121"/>
          <w:sz w:val="28"/>
          <w:szCs w:val="28"/>
        </w:rPr>
        <w:t>grandfather</w:t>
      </w:r>
      <w:ins w:id="34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 xml:space="preserve"> was an </w:t>
        </w:r>
        <w:r w:rsidRPr="008C761F">
          <w:rPr>
            <w:rStyle w:val="Strong"/>
            <w:rFonts w:ascii="Segoe UI" w:hAnsi="Segoe UI" w:cs="Segoe UI"/>
            <w:b w:val="0"/>
            <w:color w:val="212121"/>
            <w:sz w:val="28"/>
            <w:szCs w:val="28"/>
          </w:rPr>
          <w:t>outstanding</w:t>
        </w:r>
        <w:r w:rsidRPr="008C761F">
          <w:rPr>
            <w:rFonts w:ascii="Segoe UI" w:hAnsi="Segoe UI" w:cs="Segoe UI"/>
            <w:b/>
            <w:color w:val="212121"/>
            <w:sz w:val="28"/>
            <w:szCs w:val="28"/>
          </w:rPr>
          <w:t> </w:t>
        </w:r>
        <w:r w:rsidRPr="00F97574">
          <w:rPr>
            <w:rFonts w:ascii="Segoe UI" w:hAnsi="Segoe UI" w:cs="Segoe UI"/>
            <w:color w:val="212121"/>
            <w:sz w:val="28"/>
            <w:szCs w:val="28"/>
          </w:rPr>
          <w:t>doctor.</w:t>
        </w:r>
      </w:ins>
    </w:p>
    <w:p w:rsidR="00F97574" w:rsidRPr="00F97574" w:rsidRDefault="00F97574">
      <w:pPr>
        <w:rPr>
          <w:sz w:val="36"/>
          <w:szCs w:val="36"/>
          <w:lang w:val="en-US"/>
        </w:rPr>
      </w:pPr>
    </w:p>
    <w:p w:rsidR="00F97574" w:rsidRDefault="00F9757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ANSWERS:</w:t>
      </w:r>
    </w:p>
    <w:p w:rsidR="00F97574" w:rsidRPr="00F97574" w:rsidRDefault="00F97574" w:rsidP="00F975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Segoe UI" w:hAnsi="Segoe UI" w:cs="Segoe UI"/>
          <w:color w:val="212121"/>
          <w:sz w:val="28"/>
          <w:szCs w:val="28"/>
        </w:rPr>
      </w:pPr>
      <w:r w:rsidRPr="00F97574">
        <w:rPr>
          <w:rFonts w:ascii="Segoe UI" w:hAnsi="Segoe UI" w:cs="Segoe UI"/>
          <w:color w:val="212121"/>
          <w:sz w:val="28"/>
          <w:szCs w:val="28"/>
        </w:rPr>
        <w:t>There’s nothing better than a </w:t>
      </w:r>
      <w:r w:rsidRPr="00F97574">
        <w:rPr>
          <w:rStyle w:val="Strong"/>
          <w:rFonts w:ascii="Segoe UI" w:hAnsi="Segoe UI" w:cs="Segoe UI"/>
          <w:color w:val="212121"/>
          <w:sz w:val="28"/>
          <w:szCs w:val="28"/>
        </w:rPr>
        <w:t>juicy</w:t>
      </w:r>
      <w:r>
        <w:rPr>
          <w:rFonts w:ascii="Segoe UI" w:hAnsi="Segoe UI" w:cs="Segoe UI"/>
          <w:color w:val="212121"/>
          <w:sz w:val="28"/>
          <w:szCs w:val="28"/>
        </w:rPr>
        <w:t> watermelon</w:t>
      </w:r>
      <w:r w:rsidRPr="00F97574">
        <w:rPr>
          <w:rFonts w:ascii="Segoe UI" w:hAnsi="Segoe UI" w:cs="Segoe UI"/>
          <w:color w:val="212121"/>
          <w:sz w:val="28"/>
          <w:szCs w:val="28"/>
        </w:rPr>
        <w:t>!</w:t>
      </w:r>
    </w:p>
    <w:p w:rsidR="00F97574" w:rsidRPr="00F97574" w:rsidRDefault="00F97574" w:rsidP="00F975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Segoe UI" w:hAnsi="Segoe UI" w:cs="Segoe UI"/>
          <w:color w:val="212121"/>
          <w:sz w:val="28"/>
          <w:szCs w:val="28"/>
        </w:rPr>
      </w:pPr>
      <w:r w:rsidRPr="00F97574">
        <w:rPr>
          <w:rFonts w:ascii="Segoe UI" w:hAnsi="Segoe UI" w:cs="Segoe UI"/>
          <w:color w:val="212121"/>
          <w:sz w:val="28"/>
          <w:szCs w:val="28"/>
        </w:rPr>
        <w:t xml:space="preserve"> What an </w:t>
      </w:r>
      <w:r w:rsidRPr="00F97574">
        <w:rPr>
          <w:rStyle w:val="Strong"/>
          <w:rFonts w:ascii="Segoe UI" w:hAnsi="Segoe UI" w:cs="Segoe UI"/>
          <w:color w:val="212121"/>
          <w:sz w:val="28"/>
          <w:szCs w:val="28"/>
        </w:rPr>
        <w:t>adorable</w:t>
      </w:r>
      <w:r>
        <w:rPr>
          <w:rFonts w:ascii="Segoe UI" w:hAnsi="Segoe UI" w:cs="Segoe UI"/>
          <w:color w:val="212121"/>
          <w:sz w:val="28"/>
          <w:szCs w:val="28"/>
        </w:rPr>
        <w:t xml:space="preserve"> hat </w:t>
      </w:r>
      <w:r w:rsidRPr="00F97574">
        <w:rPr>
          <w:rFonts w:ascii="Segoe UI" w:hAnsi="Segoe UI" w:cs="Segoe UI"/>
          <w:color w:val="212121"/>
          <w:sz w:val="28"/>
          <w:szCs w:val="28"/>
        </w:rPr>
        <w:t>he is wearing!</w:t>
      </w:r>
    </w:p>
    <w:p w:rsidR="00F97574" w:rsidRPr="00F97574" w:rsidRDefault="00F97574" w:rsidP="00F975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Segoe UI" w:hAnsi="Segoe UI" w:cs="Segoe UI"/>
          <w:color w:val="212121"/>
          <w:sz w:val="28"/>
          <w:szCs w:val="28"/>
        </w:rPr>
      </w:pPr>
      <w:r w:rsidRPr="00F97574">
        <w:rPr>
          <w:rFonts w:ascii="Segoe UI" w:hAnsi="Segoe UI" w:cs="Segoe UI"/>
          <w:color w:val="212121"/>
          <w:sz w:val="28"/>
          <w:szCs w:val="28"/>
        </w:rPr>
        <w:t xml:space="preserve"> The </w:t>
      </w:r>
      <w:r w:rsidRPr="00F97574">
        <w:rPr>
          <w:rStyle w:val="Strong"/>
          <w:rFonts w:ascii="Segoe UI" w:hAnsi="Segoe UI" w:cs="Segoe UI"/>
          <w:color w:val="212121"/>
          <w:sz w:val="28"/>
          <w:szCs w:val="28"/>
        </w:rPr>
        <w:t>naughty</w:t>
      </w:r>
      <w:r>
        <w:rPr>
          <w:rFonts w:ascii="Segoe UI" w:hAnsi="Segoe UI" w:cs="Segoe UI"/>
          <w:color w:val="212121"/>
          <w:sz w:val="28"/>
          <w:szCs w:val="28"/>
        </w:rPr>
        <w:t> cat</w:t>
      </w:r>
      <w:r w:rsidRPr="00F97574">
        <w:rPr>
          <w:rFonts w:ascii="Segoe UI" w:hAnsi="Segoe UI" w:cs="Segoe UI"/>
          <w:color w:val="212121"/>
          <w:sz w:val="28"/>
          <w:szCs w:val="28"/>
        </w:rPr>
        <w:t xml:space="preserve"> cowered in a corner.</w:t>
      </w:r>
    </w:p>
    <w:p w:rsidR="00F97574" w:rsidRPr="00F97574" w:rsidRDefault="00F97574" w:rsidP="00F975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Segoe UI" w:hAnsi="Segoe UI" w:cs="Segoe UI"/>
          <w:color w:val="212121"/>
          <w:sz w:val="28"/>
          <w:szCs w:val="28"/>
        </w:rPr>
      </w:pPr>
      <w:r w:rsidRPr="00F97574">
        <w:rPr>
          <w:rFonts w:ascii="Segoe UI" w:hAnsi="Segoe UI" w:cs="Segoe UI"/>
          <w:color w:val="212121"/>
          <w:sz w:val="28"/>
          <w:szCs w:val="28"/>
        </w:rPr>
        <w:t xml:space="preserve"> I’ve heard some </w:t>
      </w:r>
      <w:r w:rsidRPr="00F97574">
        <w:rPr>
          <w:rStyle w:val="Strong"/>
          <w:rFonts w:ascii="Segoe UI" w:hAnsi="Segoe UI" w:cs="Segoe UI"/>
          <w:color w:val="212121"/>
          <w:sz w:val="28"/>
          <w:szCs w:val="28"/>
        </w:rPr>
        <w:t>odd</w:t>
      </w:r>
      <w:r>
        <w:rPr>
          <w:rFonts w:ascii="Segoe UI" w:hAnsi="Segoe UI" w:cs="Segoe UI"/>
          <w:color w:val="212121"/>
          <w:sz w:val="28"/>
          <w:szCs w:val="28"/>
        </w:rPr>
        <w:t> tales about them</w:t>
      </w:r>
      <w:r w:rsidRPr="00F97574">
        <w:rPr>
          <w:rFonts w:ascii="Segoe UI" w:hAnsi="Segoe UI" w:cs="Segoe UI"/>
          <w:color w:val="212121"/>
          <w:sz w:val="28"/>
          <w:szCs w:val="28"/>
        </w:rPr>
        <w:t>.</w:t>
      </w:r>
    </w:p>
    <w:p w:rsidR="00F97574" w:rsidRPr="00F97574" w:rsidRDefault="00F97574" w:rsidP="00F975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Segoe UI" w:hAnsi="Segoe UI" w:cs="Segoe UI"/>
          <w:color w:val="212121"/>
          <w:sz w:val="28"/>
          <w:szCs w:val="28"/>
        </w:rPr>
      </w:pPr>
      <w:r w:rsidRPr="00F97574">
        <w:rPr>
          <w:rFonts w:ascii="Segoe UI" w:hAnsi="Segoe UI" w:cs="Segoe UI"/>
          <w:color w:val="212121"/>
          <w:sz w:val="28"/>
          <w:szCs w:val="28"/>
        </w:rPr>
        <w:t xml:space="preserve"> She’s got a really </w:t>
      </w:r>
      <w:r w:rsidRPr="00F97574">
        <w:rPr>
          <w:rStyle w:val="Strong"/>
          <w:rFonts w:ascii="Segoe UI" w:hAnsi="Segoe UI" w:cs="Segoe UI"/>
          <w:color w:val="212121"/>
          <w:sz w:val="28"/>
          <w:szCs w:val="28"/>
        </w:rPr>
        <w:t>cute</w:t>
      </w:r>
      <w:r>
        <w:rPr>
          <w:rFonts w:ascii="Segoe UI" w:hAnsi="Segoe UI" w:cs="Segoe UI"/>
          <w:color w:val="212121"/>
          <w:sz w:val="28"/>
          <w:szCs w:val="28"/>
        </w:rPr>
        <w:t> baby sister</w:t>
      </w:r>
      <w:r w:rsidRPr="00F97574">
        <w:rPr>
          <w:rFonts w:ascii="Segoe UI" w:hAnsi="Segoe UI" w:cs="Segoe UI"/>
          <w:color w:val="212121"/>
          <w:sz w:val="28"/>
          <w:szCs w:val="28"/>
        </w:rPr>
        <w:t>.</w:t>
      </w:r>
    </w:p>
    <w:p w:rsidR="00F97574" w:rsidRPr="00F97574" w:rsidRDefault="00F97574" w:rsidP="00F975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Segoe UI" w:hAnsi="Segoe UI" w:cs="Segoe UI"/>
          <w:color w:val="212121"/>
          <w:sz w:val="28"/>
          <w:szCs w:val="28"/>
        </w:rPr>
      </w:pPr>
      <w:r w:rsidRPr="00F97574">
        <w:rPr>
          <w:rFonts w:ascii="Segoe UI" w:hAnsi="Segoe UI" w:cs="Segoe UI"/>
          <w:color w:val="212121"/>
          <w:sz w:val="28"/>
          <w:szCs w:val="28"/>
        </w:rPr>
        <w:t xml:space="preserve"> The </w:t>
      </w:r>
      <w:r w:rsidRPr="00F97574">
        <w:rPr>
          <w:rStyle w:val="Strong"/>
          <w:rFonts w:ascii="Segoe UI" w:hAnsi="Segoe UI" w:cs="Segoe UI"/>
          <w:color w:val="212121"/>
          <w:sz w:val="28"/>
          <w:szCs w:val="28"/>
        </w:rPr>
        <w:t>green</w:t>
      </w:r>
      <w:r>
        <w:rPr>
          <w:rFonts w:ascii="Segoe UI" w:hAnsi="Segoe UI" w:cs="Segoe UI"/>
          <w:color w:val="212121"/>
          <w:sz w:val="28"/>
          <w:szCs w:val="28"/>
        </w:rPr>
        <w:t> frog hopped around the lake</w:t>
      </w:r>
      <w:r w:rsidRPr="00F97574">
        <w:rPr>
          <w:rFonts w:ascii="Segoe UI" w:hAnsi="Segoe UI" w:cs="Segoe UI"/>
          <w:color w:val="212121"/>
          <w:sz w:val="28"/>
          <w:szCs w:val="28"/>
        </w:rPr>
        <w:t>.</w:t>
      </w:r>
    </w:p>
    <w:p w:rsidR="00F97574" w:rsidRPr="00F97574" w:rsidRDefault="00F97574" w:rsidP="00F975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Segoe UI" w:hAnsi="Segoe UI" w:cs="Segoe UI"/>
          <w:color w:val="212121"/>
          <w:sz w:val="28"/>
          <w:szCs w:val="28"/>
        </w:rPr>
      </w:pPr>
      <w:r>
        <w:rPr>
          <w:rFonts w:ascii="Segoe UI" w:hAnsi="Segoe UI" w:cs="Segoe UI"/>
          <w:color w:val="212121"/>
          <w:sz w:val="28"/>
          <w:szCs w:val="28"/>
        </w:rPr>
        <w:t xml:space="preserve"> Summer</w:t>
      </w:r>
      <w:r w:rsidRPr="00F97574">
        <w:rPr>
          <w:rFonts w:ascii="Segoe UI" w:hAnsi="Segoe UI" w:cs="Segoe UI"/>
          <w:color w:val="212121"/>
          <w:sz w:val="28"/>
          <w:szCs w:val="28"/>
        </w:rPr>
        <w:t xml:space="preserve"> is the </w:t>
      </w:r>
      <w:r w:rsidRPr="00F97574">
        <w:rPr>
          <w:rStyle w:val="Strong"/>
          <w:rFonts w:ascii="Segoe UI" w:hAnsi="Segoe UI" w:cs="Segoe UI"/>
          <w:color w:val="212121"/>
          <w:sz w:val="28"/>
          <w:szCs w:val="28"/>
        </w:rPr>
        <w:t>best</w:t>
      </w:r>
      <w:r w:rsidRPr="00F97574">
        <w:rPr>
          <w:rFonts w:ascii="Segoe UI" w:hAnsi="Segoe UI" w:cs="Segoe UI"/>
          <w:color w:val="212121"/>
          <w:sz w:val="28"/>
          <w:szCs w:val="28"/>
        </w:rPr>
        <w:t> season of the year.</w:t>
      </w:r>
    </w:p>
    <w:p w:rsidR="00F97574" w:rsidRPr="00F97574" w:rsidRDefault="00F97574" w:rsidP="00F975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Segoe UI" w:hAnsi="Segoe UI" w:cs="Segoe UI"/>
          <w:color w:val="212121"/>
          <w:sz w:val="28"/>
          <w:szCs w:val="28"/>
        </w:rPr>
      </w:pPr>
      <w:r w:rsidRPr="00F97574">
        <w:rPr>
          <w:rFonts w:ascii="Segoe UI" w:hAnsi="Segoe UI" w:cs="Segoe UI"/>
          <w:color w:val="212121"/>
          <w:sz w:val="28"/>
          <w:szCs w:val="28"/>
        </w:rPr>
        <w:t xml:space="preserve"> The </w:t>
      </w:r>
      <w:r w:rsidRPr="00F97574">
        <w:rPr>
          <w:rStyle w:val="Strong"/>
          <w:rFonts w:ascii="Segoe UI" w:hAnsi="Segoe UI" w:cs="Segoe UI"/>
          <w:color w:val="212121"/>
          <w:sz w:val="28"/>
          <w:szCs w:val="28"/>
        </w:rPr>
        <w:t>soft</w:t>
      </w:r>
      <w:r>
        <w:rPr>
          <w:rFonts w:ascii="Segoe UI" w:hAnsi="Segoe UI" w:cs="Segoe UI"/>
          <w:color w:val="212121"/>
          <w:sz w:val="28"/>
          <w:szCs w:val="28"/>
        </w:rPr>
        <w:t> music made everyone</w:t>
      </w:r>
      <w:r w:rsidRPr="00F97574">
        <w:rPr>
          <w:rFonts w:ascii="Segoe UI" w:hAnsi="Segoe UI" w:cs="Segoe UI"/>
          <w:color w:val="212121"/>
          <w:sz w:val="28"/>
          <w:szCs w:val="28"/>
        </w:rPr>
        <w:t xml:space="preserve"> feel sleepy.</w:t>
      </w:r>
    </w:p>
    <w:p w:rsidR="00F97574" w:rsidRPr="00F97574" w:rsidRDefault="00F97574" w:rsidP="00F975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ins w:id="35" w:author="Unknown"/>
          <w:rFonts w:ascii="Segoe UI" w:hAnsi="Segoe UI" w:cs="Segoe UI"/>
          <w:color w:val="212121"/>
          <w:sz w:val="28"/>
          <w:szCs w:val="28"/>
        </w:rPr>
      </w:pPr>
      <w:ins w:id="36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>. My boss has given me a </w:t>
        </w:r>
        <w:r w:rsidRPr="00F97574">
          <w:rPr>
            <w:rStyle w:val="Strong"/>
            <w:rFonts w:ascii="Segoe UI" w:hAnsi="Segoe UI" w:cs="Segoe UI"/>
            <w:color w:val="212121"/>
            <w:sz w:val="28"/>
            <w:szCs w:val="28"/>
          </w:rPr>
          <w:t>tough</w:t>
        </w:r>
        <w:r w:rsidRPr="00F97574">
          <w:rPr>
            <w:rFonts w:ascii="Segoe UI" w:hAnsi="Segoe UI" w:cs="Segoe UI"/>
            <w:color w:val="212121"/>
            <w:sz w:val="28"/>
            <w:szCs w:val="28"/>
          </w:rPr>
          <w:t> </w:t>
        </w:r>
      </w:ins>
      <w:r w:rsidRPr="00F97574">
        <w:rPr>
          <w:rFonts w:ascii="Segoe UI" w:hAnsi="Segoe UI" w:cs="Segoe UI"/>
          <w:color w:val="212121"/>
          <w:sz w:val="28"/>
          <w:szCs w:val="28"/>
        </w:rPr>
        <w:t>task</w:t>
      </w:r>
      <w:ins w:id="37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>.</w:t>
        </w:r>
      </w:ins>
    </w:p>
    <w:p w:rsidR="00F97574" w:rsidRPr="00F97574" w:rsidRDefault="00F97574" w:rsidP="00F975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ins w:id="38" w:author="Unknown"/>
          <w:rFonts w:ascii="Segoe UI" w:hAnsi="Segoe UI" w:cs="Segoe UI"/>
          <w:color w:val="212121"/>
          <w:sz w:val="28"/>
          <w:szCs w:val="28"/>
        </w:rPr>
      </w:pPr>
      <w:ins w:id="39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>. We saw a </w:t>
        </w:r>
        <w:r w:rsidRPr="00F97574">
          <w:rPr>
            <w:rStyle w:val="Strong"/>
            <w:rFonts w:ascii="Segoe UI" w:hAnsi="Segoe UI" w:cs="Segoe UI"/>
            <w:color w:val="212121"/>
            <w:sz w:val="28"/>
            <w:szCs w:val="28"/>
          </w:rPr>
          <w:t>colo</w:t>
        </w:r>
      </w:ins>
      <w:r>
        <w:rPr>
          <w:rStyle w:val="Strong"/>
          <w:rFonts w:ascii="Segoe UI" w:hAnsi="Segoe UI" w:cs="Segoe UI"/>
          <w:color w:val="212121"/>
          <w:sz w:val="28"/>
          <w:szCs w:val="28"/>
        </w:rPr>
        <w:t>u</w:t>
      </w:r>
      <w:ins w:id="40" w:author="Unknown">
        <w:r w:rsidRPr="00F97574">
          <w:rPr>
            <w:rStyle w:val="Strong"/>
            <w:rFonts w:ascii="Segoe UI" w:hAnsi="Segoe UI" w:cs="Segoe UI"/>
            <w:color w:val="212121"/>
            <w:sz w:val="28"/>
            <w:szCs w:val="28"/>
          </w:rPr>
          <w:t>rful</w:t>
        </w:r>
        <w:r w:rsidRPr="00F97574">
          <w:rPr>
            <w:rFonts w:ascii="Segoe UI" w:hAnsi="Segoe UI" w:cs="Segoe UI"/>
            <w:color w:val="212121"/>
            <w:sz w:val="28"/>
            <w:szCs w:val="28"/>
          </w:rPr>
          <w:t xml:space="preserve"> butterfly on the </w:t>
        </w:r>
      </w:ins>
      <w:r>
        <w:rPr>
          <w:rFonts w:ascii="Segoe UI" w:hAnsi="Segoe UI" w:cs="Segoe UI"/>
          <w:color w:val="212121"/>
          <w:sz w:val="28"/>
          <w:szCs w:val="28"/>
        </w:rPr>
        <w:t>tree</w:t>
      </w:r>
      <w:ins w:id="41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>.</w:t>
        </w:r>
      </w:ins>
    </w:p>
    <w:p w:rsidR="00F97574" w:rsidRPr="00F97574" w:rsidRDefault="00F97574" w:rsidP="00F975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ins w:id="42" w:author="Unknown"/>
          <w:rFonts w:ascii="Segoe UI" w:hAnsi="Segoe UI" w:cs="Segoe UI"/>
          <w:color w:val="212121"/>
          <w:sz w:val="28"/>
          <w:szCs w:val="28"/>
        </w:rPr>
      </w:pPr>
      <w:ins w:id="43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 xml:space="preserve"> I told a </w:t>
        </w:r>
        <w:r w:rsidRPr="00F97574">
          <w:rPr>
            <w:rStyle w:val="Strong"/>
            <w:rFonts w:ascii="Segoe UI" w:hAnsi="Segoe UI" w:cs="Segoe UI"/>
            <w:color w:val="212121"/>
            <w:sz w:val="28"/>
            <w:szCs w:val="28"/>
          </w:rPr>
          <w:t>funny</w:t>
        </w:r>
        <w:r w:rsidRPr="00F97574">
          <w:rPr>
            <w:rFonts w:ascii="Segoe UI" w:hAnsi="Segoe UI" w:cs="Segoe UI"/>
            <w:color w:val="212121"/>
            <w:sz w:val="28"/>
            <w:szCs w:val="28"/>
          </w:rPr>
          <w:t> story to my </w:t>
        </w:r>
        <w:r w:rsidRPr="00F97574">
          <w:rPr>
            <w:rStyle w:val="Strong"/>
            <w:rFonts w:ascii="Segoe UI" w:hAnsi="Segoe UI" w:cs="Segoe UI"/>
            <w:color w:val="212121"/>
            <w:sz w:val="28"/>
            <w:szCs w:val="28"/>
          </w:rPr>
          <w:t>younger</w:t>
        </w:r>
        <w:r w:rsidRPr="00F97574">
          <w:rPr>
            <w:rFonts w:ascii="Segoe UI" w:hAnsi="Segoe UI" w:cs="Segoe UI"/>
            <w:color w:val="212121"/>
            <w:sz w:val="28"/>
            <w:szCs w:val="28"/>
          </w:rPr>
          <w:t> </w:t>
        </w:r>
      </w:ins>
      <w:r>
        <w:rPr>
          <w:rFonts w:ascii="Segoe UI" w:hAnsi="Segoe UI" w:cs="Segoe UI"/>
          <w:color w:val="212121"/>
          <w:sz w:val="28"/>
          <w:szCs w:val="28"/>
        </w:rPr>
        <w:t>brother</w:t>
      </w:r>
      <w:ins w:id="44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>.</w:t>
        </w:r>
      </w:ins>
    </w:p>
    <w:p w:rsidR="00F97574" w:rsidRPr="00F97574" w:rsidRDefault="00F97574" w:rsidP="00F975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ins w:id="45" w:author="Unknown"/>
          <w:rFonts w:ascii="Segoe UI" w:hAnsi="Segoe UI" w:cs="Segoe UI"/>
          <w:color w:val="212121"/>
          <w:sz w:val="28"/>
          <w:szCs w:val="28"/>
        </w:rPr>
      </w:pPr>
      <w:ins w:id="46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>. He had a puzzled </w:t>
        </w:r>
        <w:r w:rsidRPr="00F97574">
          <w:rPr>
            <w:rStyle w:val="Strong"/>
            <w:rFonts w:ascii="Segoe UI" w:hAnsi="Segoe UI" w:cs="Segoe UI"/>
            <w:color w:val="212121"/>
            <w:sz w:val="28"/>
            <w:szCs w:val="28"/>
          </w:rPr>
          <w:t>expression</w:t>
        </w:r>
        <w:r w:rsidRPr="00F97574">
          <w:rPr>
            <w:rFonts w:ascii="Segoe UI" w:hAnsi="Segoe UI" w:cs="Segoe UI"/>
            <w:color w:val="212121"/>
            <w:sz w:val="28"/>
            <w:szCs w:val="28"/>
          </w:rPr>
          <w:t> on h</w:t>
        </w:r>
      </w:ins>
      <w:r>
        <w:rPr>
          <w:rFonts w:ascii="Segoe UI" w:hAnsi="Segoe UI" w:cs="Segoe UI"/>
          <w:color w:val="212121"/>
          <w:sz w:val="28"/>
          <w:szCs w:val="28"/>
        </w:rPr>
        <w:t>is</w:t>
      </w:r>
      <w:ins w:id="47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 xml:space="preserve"> face.</w:t>
        </w:r>
      </w:ins>
    </w:p>
    <w:p w:rsidR="00F97574" w:rsidRPr="00F97574" w:rsidRDefault="00F97574" w:rsidP="00F975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ins w:id="48" w:author="Unknown"/>
          <w:rFonts w:ascii="Segoe UI" w:hAnsi="Segoe UI" w:cs="Segoe UI"/>
          <w:color w:val="212121"/>
          <w:sz w:val="28"/>
          <w:szCs w:val="28"/>
        </w:rPr>
      </w:pPr>
      <w:ins w:id="49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>. He fractured his </w:t>
        </w:r>
        <w:r w:rsidRPr="00F97574">
          <w:rPr>
            <w:rStyle w:val="Strong"/>
            <w:rFonts w:ascii="Segoe UI" w:hAnsi="Segoe UI" w:cs="Segoe UI"/>
            <w:color w:val="212121"/>
            <w:sz w:val="28"/>
            <w:szCs w:val="28"/>
          </w:rPr>
          <w:t>right</w:t>
        </w:r>
        <w:r w:rsidRPr="00F97574">
          <w:rPr>
            <w:rStyle w:val="Emphasis"/>
            <w:rFonts w:ascii="Segoe UI" w:hAnsi="Segoe UI" w:cs="Segoe UI"/>
            <w:color w:val="212121"/>
            <w:sz w:val="28"/>
            <w:szCs w:val="28"/>
          </w:rPr>
          <w:t> </w:t>
        </w:r>
        <w:r w:rsidRPr="00F97574">
          <w:rPr>
            <w:rFonts w:ascii="Segoe UI" w:hAnsi="Segoe UI" w:cs="Segoe UI"/>
            <w:color w:val="212121"/>
            <w:sz w:val="28"/>
            <w:szCs w:val="28"/>
          </w:rPr>
          <w:t>leg.</w:t>
        </w:r>
      </w:ins>
    </w:p>
    <w:p w:rsidR="00F97574" w:rsidRPr="00F97574" w:rsidRDefault="00F97574" w:rsidP="00F975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ins w:id="50" w:author="Unknown"/>
          <w:rFonts w:ascii="Segoe UI" w:hAnsi="Segoe UI" w:cs="Segoe UI"/>
          <w:color w:val="212121"/>
          <w:sz w:val="28"/>
          <w:szCs w:val="28"/>
        </w:rPr>
      </w:pPr>
      <w:ins w:id="51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 xml:space="preserve"> The </w:t>
        </w:r>
        <w:r w:rsidRPr="00F97574">
          <w:rPr>
            <w:rStyle w:val="Strong"/>
            <w:rFonts w:ascii="Segoe UI" w:hAnsi="Segoe UI" w:cs="Segoe UI"/>
            <w:color w:val="212121"/>
            <w:sz w:val="28"/>
            <w:szCs w:val="28"/>
          </w:rPr>
          <w:t>hungry</w:t>
        </w:r>
        <w:r w:rsidRPr="00F97574">
          <w:rPr>
            <w:rFonts w:ascii="Segoe UI" w:hAnsi="Segoe UI" w:cs="Segoe UI"/>
            <w:color w:val="212121"/>
            <w:sz w:val="28"/>
            <w:szCs w:val="28"/>
          </w:rPr>
          <w:t> </w:t>
        </w:r>
      </w:ins>
      <w:r>
        <w:rPr>
          <w:rFonts w:ascii="Segoe UI" w:hAnsi="Segoe UI" w:cs="Segoe UI"/>
          <w:color w:val="212121"/>
          <w:sz w:val="28"/>
          <w:szCs w:val="28"/>
        </w:rPr>
        <w:t>cat</w:t>
      </w:r>
      <w:ins w:id="52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 xml:space="preserve"> ​​ate another dog’s food.</w:t>
        </w:r>
      </w:ins>
    </w:p>
    <w:p w:rsidR="00F97574" w:rsidRPr="00F97574" w:rsidRDefault="00F97574" w:rsidP="00F975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ins w:id="53" w:author="Unknown"/>
          <w:rFonts w:ascii="Segoe UI" w:hAnsi="Segoe UI" w:cs="Segoe UI"/>
          <w:color w:val="212121"/>
          <w:sz w:val="28"/>
          <w:szCs w:val="28"/>
        </w:rPr>
      </w:pPr>
      <w:ins w:id="54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 xml:space="preserve"> Let’s rest for a while under a </w:t>
        </w:r>
        <w:r w:rsidRPr="00F97574">
          <w:rPr>
            <w:rStyle w:val="Strong"/>
            <w:rFonts w:ascii="Segoe UI" w:hAnsi="Segoe UI" w:cs="Segoe UI"/>
            <w:color w:val="212121"/>
            <w:sz w:val="28"/>
            <w:szCs w:val="28"/>
          </w:rPr>
          <w:t>shady</w:t>
        </w:r>
        <w:r w:rsidRPr="00F97574">
          <w:rPr>
            <w:rFonts w:ascii="Segoe UI" w:hAnsi="Segoe UI" w:cs="Segoe UI"/>
            <w:color w:val="212121"/>
            <w:sz w:val="28"/>
            <w:szCs w:val="28"/>
          </w:rPr>
          <w:t> </w:t>
        </w:r>
      </w:ins>
      <w:r>
        <w:rPr>
          <w:rFonts w:ascii="Segoe UI" w:hAnsi="Segoe UI" w:cs="Segoe UI"/>
          <w:color w:val="212121"/>
          <w:sz w:val="28"/>
          <w:szCs w:val="28"/>
        </w:rPr>
        <w:t>area</w:t>
      </w:r>
      <w:ins w:id="55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>.</w:t>
        </w:r>
      </w:ins>
    </w:p>
    <w:p w:rsidR="00F97574" w:rsidRPr="00F97574" w:rsidRDefault="00F97574" w:rsidP="00F975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ins w:id="56" w:author="Unknown"/>
          <w:rFonts w:ascii="Segoe UI" w:hAnsi="Segoe UI" w:cs="Segoe UI"/>
          <w:color w:val="212121"/>
          <w:sz w:val="28"/>
          <w:szCs w:val="28"/>
        </w:rPr>
      </w:pPr>
      <w:ins w:id="57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lastRenderedPageBreak/>
          <w:t xml:space="preserve"> They have a </w:t>
        </w:r>
        <w:r w:rsidRPr="00F97574">
          <w:rPr>
            <w:rStyle w:val="Strong"/>
            <w:rFonts w:ascii="Segoe UI" w:hAnsi="Segoe UI" w:cs="Segoe UI"/>
            <w:color w:val="212121"/>
            <w:sz w:val="28"/>
            <w:szCs w:val="28"/>
          </w:rPr>
          <w:t>beautiful</w:t>
        </w:r>
        <w:r w:rsidRPr="00F97574">
          <w:rPr>
            <w:rFonts w:ascii="Segoe UI" w:hAnsi="Segoe UI" w:cs="Segoe UI"/>
            <w:color w:val="212121"/>
            <w:sz w:val="28"/>
            <w:szCs w:val="28"/>
          </w:rPr>
          <w:t> home in Ca</w:t>
        </w:r>
      </w:ins>
      <w:r>
        <w:rPr>
          <w:rFonts w:ascii="Segoe UI" w:hAnsi="Segoe UI" w:cs="Segoe UI"/>
          <w:color w:val="212121"/>
          <w:sz w:val="28"/>
          <w:szCs w:val="28"/>
        </w:rPr>
        <w:t>nada</w:t>
      </w:r>
      <w:ins w:id="58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>.</w:t>
        </w:r>
      </w:ins>
    </w:p>
    <w:p w:rsidR="00F97574" w:rsidRPr="00F97574" w:rsidRDefault="00F97574" w:rsidP="00F975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ins w:id="59" w:author="Unknown"/>
          <w:rFonts w:ascii="Segoe UI" w:hAnsi="Segoe UI" w:cs="Segoe UI"/>
          <w:color w:val="212121"/>
          <w:sz w:val="28"/>
          <w:szCs w:val="28"/>
        </w:rPr>
      </w:pPr>
      <w:ins w:id="60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 xml:space="preserve"> The sky is covered with </w:t>
        </w:r>
        <w:r w:rsidRPr="00F97574">
          <w:rPr>
            <w:rStyle w:val="Strong"/>
            <w:rFonts w:ascii="Segoe UI" w:hAnsi="Segoe UI" w:cs="Segoe UI"/>
            <w:color w:val="212121"/>
            <w:sz w:val="28"/>
            <w:szCs w:val="28"/>
          </w:rPr>
          <w:t>dark</w:t>
        </w:r>
        <w:r w:rsidRPr="00F97574">
          <w:rPr>
            <w:rFonts w:ascii="Segoe UI" w:hAnsi="Segoe UI" w:cs="Segoe UI"/>
            <w:color w:val="212121"/>
            <w:sz w:val="28"/>
            <w:szCs w:val="28"/>
          </w:rPr>
          <w:t> clouds.</w:t>
        </w:r>
      </w:ins>
    </w:p>
    <w:p w:rsidR="00F97574" w:rsidRPr="00F97574" w:rsidRDefault="00F97574" w:rsidP="00F975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ins w:id="61" w:author="Unknown"/>
          <w:rFonts w:ascii="Segoe UI" w:hAnsi="Segoe UI" w:cs="Segoe UI"/>
          <w:color w:val="212121"/>
          <w:sz w:val="28"/>
          <w:szCs w:val="28"/>
        </w:rPr>
      </w:pPr>
      <w:ins w:id="62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 xml:space="preserve"> Each </w:t>
        </w:r>
      </w:ins>
      <w:r>
        <w:rPr>
          <w:rFonts w:ascii="Segoe UI" w:hAnsi="Segoe UI" w:cs="Segoe UI"/>
          <w:color w:val="212121"/>
          <w:sz w:val="28"/>
          <w:szCs w:val="28"/>
        </w:rPr>
        <w:t>paper</w:t>
      </w:r>
      <w:ins w:id="63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 xml:space="preserve"> is printed with a </w:t>
        </w:r>
        <w:r w:rsidRPr="00F97574">
          <w:rPr>
            <w:rStyle w:val="Strong"/>
            <w:rFonts w:ascii="Segoe UI" w:hAnsi="Segoe UI" w:cs="Segoe UI"/>
            <w:color w:val="212121"/>
            <w:sz w:val="28"/>
            <w:szCs w:val="28"/>
          </w:rPr>
          <w:t>different</w:t>
        </w:r>
        <w:r w:rsidRPr="00F97574">
          <w:rPr>
            <w:rFonts w:ascii="Segoe UI" w:hAnsi="Segoe UI" w:cs="Segoe UI"/>
            <w:color w:val="212121"/>
            <w:sz w:val="28"/>
            <w:szCs w:val="28"/>
          </w:rPr>
          <w:t> message.</w:t>
        </w:r>
      </w:ins>
    </w:p>
    <w:p w:rsidR="00F97574" w:rsidRPr="00F97574" w:rsidRDefault="00F97574" w:rsidP="00F975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ins w:id="64" w:author="Unknown"/>
          <w:rFonts w:ascii="Segoe UI" w:hAnsi="Segoe UI" w:cs="Segoe UI"/>
          <w:color w:val="212121"/>
          <w:sz w:val="28"/>
          <w:szCs w:val="28"/>
        </w:rPr>
      </w:pPr>
      <w:ins w:id="65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 xml:space="preserve"> I have an </w:t>
        </w:r>
        <w:r w:rsidRPr="00F97574">
          <w:rPr>
            <w:rStyle w:val="Strong"/>
            <w:rFonts w:ascii="Segoe UI" w:hAnsi="Segoe UI" w:cs="Segoe UI"/>
            <w:color w:val="212121"/>
            <w:sz w:val="28"/>
            <w:szCs w:val="28"/>
          </w:rPr>
          <w:t>important</w:t>
        </w:r>
        <w:r w:rsidRPr="00F97574">
          <w:rPr>
            <w:rFonts w:ascii="Segoe UI" w:hAnsi="Segoe UI" w:cs="Segoe UI"/>
            <w:color w:val="212121"/>
            <w:sz w:val="28"/>
            <w:szCs w:val="28"/>
          </w:rPr>
          <w:t> announcement.</w:t>
        </w:r>
      </w:ins>
    </w:p>
    <w:p w:rsidR="00F97574" w:rsidRPr="00F97574" w:rsidRDefault="00F97574" w:rsidP="00F975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ins w:id="66" w:author="Unknown"/>
          <w:rFonts w:ascii="Segoe UI" w:hAnsi="Segoe UI" w:cs="Segoe UI"/>
          <w:color w:val="212121"/>
          <w:sz w:val="28"/>
          <w:szCs w:val="28"/>
        </w:rPr>
      </w:pPr>
      <w:ins w:id="67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 xml:space="preserve"> His late </w:t>
        </w:r>
      </w:ins>
      <w:r>
        <w:rPr>
          <w:rFonts w:ascii="Segoe UI" w:hAnsi="Segoe UI" w:cs="Segoe UI"/>
          <w:color w:val="212121"/>
          <w:sz w:val="28"/>
          <w:szCs w:val="28"/>
        </w:rPr>
        <w:t>grandfather</w:t>
      </w:r>
      <w:ins w:id="68" w:author="Unknown">
        <w:r w:rsidRPr="00F97574">
          <w:rPr>
            <w:rFonts w:ascii="Segoe UI" w:hAnsi="Segoe UI" w:cs="Segoe UI"/>
            <w:color w:val="212121"/>
            <w:sz w:val="28"/>
            <w:szCs w:val="28"/>
          </w:rPr>
          <w:t xml:space="preserve"> was an </w:t>
        </w:r>
        <w:r w:rsidRPr="00F97574">
          <w:rPr>
            <w:rStyle w:val="Strong"/>
            <w:rFonts w:ascii="Segoe UI" w:hAnsi="Segoe UI" w:cs="Segoe UI"/>
            <w:color w:val="212121"/>
            <w:sz w:val="28"/>
            <w:szCs w:val="28"/>
          </w:rPr>
          <w:t>outstanding</w:t>
        </w:r>
        <w:r w:rsidRPr="00F97574">
          <w:rPr>
            <w:rFonts w:ascii="Segoe UI" w:hAnsi="Segoe UI" w:cs="Segoe UI"/>
            <w:color w:val="212121"/>
            <w:sz w:val="28"/>
            <w:szCs w:val="28"/>
          </w:rPr>
          <w:t> doctor.</w:t>
        </w:r>
      </w:ins>
    </w:p>
    <w:p w:rsidR="00F97574" w:rsidRPr="00F97574" w:rsidRDefault="00F97574" w:rsidP="00F97574">
      <w:pPr>
        <w:rPr>
          <w:sz w:val="36"/>
          <w:szCs w:val="36"/>
          <w:lang w:val="en-US"/>
        </w:rPr>
      </w:pPr>
    </w:p>
    <w:p w:rsidR="00F97574" w:rsidRPr="00F97574" w:rsidRDefault="00F97574">
      <w:pPr>
        <w:rPr>
          <w:sz w:val="36"/>
          <w:szCs w:val="36"/>
          <w:lang w:val="en-US"/>
        </w:rPr>
      </w:pPr>
    </w:p>
    <w:sectPr w:rsidR="00F97574" w:rsidRPr="00F97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94AFB"/>
    <w:multiLevelType w:val="hybridMultilevel"/>
    <w:tmpl w:val="85C68D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D431B0"/>
    <w:multiLevelType w:val="hybridMultilevel"/>
    <w:tmpl w:val="85C68D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574"/>
    <w:rsid w:val="004A4B90"/>
    <w:rsid w:val="008C761F"/>
    <w:rsid w:val="00F9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7574"/>
    <w:rPr>
      <w:b/>
      <w:bCs/>
    </w:rPr>
  </w:style>
  <w:style w:type="character" w:styleId="Emphasis">
    <w:name w:val="Emphasis"/>
    <w:basedOn w:val="DefaultParagraphFont"/>
    <w:uiPriority w:val="20"/>
    <w:qFormat/>
    <w:rsid w:val="00F9757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7574"/>
    <w:rPr>
      <w:b/>
      <w:bCs/>
    </w:rPr>
  </w:style>
  <w:style w:type="character" w:styleId="Emphasis">
    <w:name w:val="Emphasis"/>
    <w:basedOn w:val="DefaultParagraphFont"/>
    <w:uiPriority w:val="20"/>
    <w:qFormat/>
    <w:rsid w:val="00F975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5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2022-03-29T10:09:00Z</dcterms:created>
  <dcterms:modified xsi:type="dcterms:W3CDTF">2022-03-29T10:23:00Z</dcterms:modified>
</cp:coreProperties>
</file>